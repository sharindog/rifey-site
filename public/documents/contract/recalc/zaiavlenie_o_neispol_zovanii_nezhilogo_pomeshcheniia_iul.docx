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61"/>
      </w:tblGrid>
      <w:tr w:rsidR="004942FA" w:rsidTr="00EA660C">
        <w:tc>
          <w:tcPr>
            <w:tcW w:w="4531" w:type="dxa"/>
          </w:tcPr>
          <w:p w:rsidR="00A63A6E" w:rsidRDefault="00A63A6E" w:rsidP="00A63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61" w:type="dxa"/>
          </w:tcPr>
          <w:p w:rsidR="00A63A6E" w:rsidRPr="007165C0" w:rsidRDefault="009443EA" w:rsidP="00EA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Исполнительному </w:t>
            </w:r>
            <w:r w:rsidRPr="007165C0">
              <w:rPr>
                <w:rFonts w:ascii="Times New Roman" w:hAnsi="Times New Roman" w:cs="Times New Roman"/>
                <w:sz w:val="24"/>
                <w:szCs w:val="24"/>
              </w:rPr>
              <w:t>директору</w:t>
            </w:r>
          </w:p>
          <w:p w:rsidR="00A63A6E" w:rsidRPr="007165C0" w:rsidRDefault="009443EA" w:rsidP="00EA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5C0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E63836">
              <w:rPr>
                <w:rFonts w:ascii="Times New Roman" w:hAnsi="Times New Roman" w:cs="Times New Roman"/>
                <w:sz w:val="24"/>
                <w:szCs w:val="24"/>
              </w:rPr>
              <w:t>Компания «РИФЕЙ</w:t>
            </w:r>
            <w:r w:rsidRPr="007165C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A63A6E" w:rsidRPr="007165C0" w:rsidRDefault="009443EA" w:rsidP="00EA66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Ф.Л. Потапову</w:t>
            </w:r>
          </w:p>
          <w:p w:rsidR="00A63A6E" w:rsidRDefault="009443EA" w:rsidP="00EA660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63A6E" w:rsidRPr="007165C0" w:rsidRDefault="009443EA" w:rsidP="00EA660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 организации</w:t>
            </w: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63A6E" w:rsidRPr="007165C0" w:rsidRDefault="009443EA" w:rsidP="00EA660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______________________________________</w:t>
            </w:r>
          </w:p>
          <w:p w:rsidR="00A63A6E" w:rsidRDefault="009443EA" w:rsidP="00EA660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ИНН__________________________________</w:t>
            </w:r>
          </w:p>
          <w:p w:rsidR="00A63A6E" w:rsidRPr="007165C0" w:rsidRDefault="009443EA" w:rsidP="00EA660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№ </w:t>
            </w:r>
            <w:r w:rsidR="002956D0"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договора _</w:t>
            </w: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</w:t>
            </w:r>
          </w:p>
          <w:p w:rsidR="00A63A6E" w:rsidRPr="007165C0" w:rsidRDefault="009443EA" w:rsidP="00EA660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Контактный телефон___________________</w:t>
            </w:r>
            <w:r w:rsidR="00F811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</w:p>
          <w:p w:rsidR="00A63A6E" w:rsidRPr="00F553CB" w:rsidRDefault="009443EA" w:rsidP="00F553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716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_________________________________</w:t>
            </w:r>
          </w:p>
        </w:tc>
      </w:tr>
    </w:tbl>
    <w:p w:rsidR="007375DE" w:rsidRDefault="009443EA" w:rsidP="00A63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5C0">
        <w:rPr>
          <w:rFonts w:ascii="Times New Roman" w:hAnsi="Times New Roman" w:cs="Times New Roman"/>
          <w:sz w:val="24"/>
          <w:szCs w:val="24"/>
        </w:rPr>
        <w:tab/>
      </w:r>
      <w:r w:rsidRPr="007165C0">
        <w:rPr>
          <w:rFonts w:ascii="Times New Roman" w:hAnsi="Times New Roman" w:cs="Times New Roman"/>
          <w:sz w:val="24"/>
          <w:szCs w:val="24"/>
        </w:rPr>
        <w:tab/>
      </w:r>
      <w:r w:rsidRPr="007165C0">
        <w:rPr>
          <w:rFonts w:ascii="Times New Roman" w:hAnsi="Times New Roman" w:cs="Times New Roman"/>
          <w:sz w:val="24"/>
          <w:szCs w:val="24"/>
        </w:rPr>
        <w:tab/>
      </w:r>
      <w:r w:rsidRPr="007165C0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:rsidR="002B5376" w:rsidRDefault="002B5376" w:rsidP="007375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C67" w:rsidRDefault="009443EA" w:rsidP="007375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A6E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7375DE" w:rsidRDefault="009443EA" w:rsidP="007375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неиспользовании нежилого помещения</w:t>
      </w:r>
    </w:p>
    <w:p w:rsidR="00A63A6E" w:rsidRPr="00A63A6E" w:rsidRDefault="00A63A6E" w:rsidP="00A63A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5F6A" w:rsidRDefault="00455F6A" w:rsidP="00455F6A">
      <w:pPr>
        <w:spacing w:line="192" w:lineRule="auto"/>
        <w:jc w:val="center"/>
      </w:pPr>
    </w:p>
    <w:p w:rsidR="00F553CB" w:rsidRDefault="009443EA" w:rsidP="002956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7375DE">
        <w:rPr>
          <w:rFonts w:ascii="Times New Roman" w:hAnsi="Times New Roman" w:cs="Times New Roman"/>
          <w:sz w:val="24"/>
          <w:szCs w:val="24"/>
        </w:rPr>
        <w:t>Я являюсь собственником</w:t>
      </w:r>
      <w:r w:rsidR="002956D0">
        <w:rPr>
          <w:rFonts w:ascii="Times New Roman" w:hAnsi="Times New Roman" w:cs="Times New Roman"/>
          <w:sz w:val="24"/>
          <w:szCs w:val="24"/>
        </w:rPr>
        <w:t>/арендатором</w:t>
      </w:r>
      <w:r w:rsidRPr="007375DE">
        <w:rPr>
          <w:rFonts w:ascii="Times New Roman" w:hAnsi="Times New Roman" w:cs="Times New Roman"/>
          <w:sz w:val="24"/>
          <w:szCs w:val="24"/>
        </w:rPr>
        <w:t xml:space="preserve"> нежилого помещения</w:t>
      </w:r>
      <w:r w:rsidR="00F811F4">
        <w:rPr>
          <w:rFonts w:ascii="Times New Roman" w:hAnsi="Times New Roman" w:cs="Times New Roman"/>
          <w:sz w:val="24"/>
          <w:szCs w:val="24"/>
        </w:rPr>
        <w:t xml:space="preserve"> площадью</w:t>
      </w:r>
      <w:r w:rsidRPr="007375DE">
        <w:rPr>
          <w:rFonts w:ascii="Times New Roman" w:hAnsi="Times New Roman" w:cs="Times New Roman"/>
          <w:sz w:val="24"/>
          <w:szCs w:val="24"/>
        </w:rPr>
        <w:t xml:space="preserve"> ____</w:t>
      </w:r>
      <w:r>
        <w:rPr>
          <w:rFonts w:ascii="Times New Roman" w:hAnsi="Times New Roman" w:cs="Times New Roman"/>
          <w:sz w:val="24"/>
          <w:szCs w:val="24"/>
        </w:rPr>
        <w:t>___ м</w:t>
      </w:r>
      <w:r w:rsidRPr="005016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811F4">
        <w:rPr>
          <w:rFonts w:ascii="Times New Roman" w:hAnsi="Times New Roman" w:cs="Times New Roman"/>
          <w:sz w:val="24"/>
          <w:szCs w:val="24"/>
        </w:rPr>
        <w:t>, расположенного</w:t>
      </w:r>
      <w:r>
        <w:rPr>
          <w:rFonts w:ascii="Times New Roman" w:hAnsi="Times New Roman" w:cs="Times New Roman"/>
          <w:sz w:val="24"/>
          <w:szCs w:val="24"/>
        </w:rPr>
        <w:t xml:space="preserve"> по адресу</w:t>
      </w:r>
      <w:r w:rsidRPr="00C52EC7">
        <w:rPr>
          <w:rFonts w:ascii="Times New Roman" w:hAnsi="Times New Roman" w:cs="Times New Roman"/>
          <w:sz w:val="24"/>
          <w:szCs w:val="24"/>
        </w:rPr>
        <w:t>: населенный пункт 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F811F4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лица ________________</w:t>
      </w:r>
      <w:r w:rsidR="00F811F4">
        <w:rPr>
          <w:rFonts w:ascii="Times New Roman" w:hAnsi="Times New Roman" w:cs="Times New Roman"/>
          <w:sz w:val="24"/>
          <w:szCs w:val="24"/>
        </w:rPr>
        <w:t xml:space="preserve"> </w:t>
      </w:r>
      <w:r w:rsidRPr="00C52EC7">
        <w:rPr>
          <w:rFonts w:ascii="Times New Roman" w:hAnsi="Times New Roman" w:cs="Times New Roman"/>
          <w:sz w:val="24"/>
          <w:szCs w:val="24"/>
        </w:rPr>
        <w:t>дом _________</w:t>
      </w:r>
      <w:ins w:id="1" w:author="shekinsa@ecoteo.ru" w:date="2020-11-05T17:21:00Z">
        <w:r w:rsidRPr="00B152CE">
          <w:rPr>
            <w:rFonts w:ascii="Times New Roman" w:hAnsi="Times New Roman" w:cs="Times New Roman"/>
            <w:sz w:val="24"/>
            <w:szCs w:val="24"/>
            <w:rPrChange w:id="2" w:author="shekinsa@ecoteo.ru" w:date="2020-11-05T17:21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, корпус________,</w:t>
        </w:r>
      </w:ins>
      <w:r w:rsidRPr="00C52EC7">
        <w:rPr>
          <w:rFonts w:ascii="Times New Roman" w:hAnsi="Times New Roman" w:cs="Times New Roman"/>
          <w:sz w:val="24"/>
          <w:szCs w:val="24"/>
        </w:rPr>
        <w:t xml:space="preserve"> </w:t>
      </w:r>
      <w:del w:id="3" w:author="shekinsa@ecoteo.ru" w:date="2020-11-05T17:21:00Z">
        <w:r w:rsidRPr="00C52EC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2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этаж/подвал_________</w:t>
      </w:r>
      <w:ins w:id="4" w:author="shekinsa@ecoteo.ru" w:date="2020-11-05T17:21:00Z">
        <w:r w:rsidRPr="00B152CE">
          <w:rPr>
            <w:rFonts w:ascii="Times New Roman" w:hAnsi="Times New Roman" w:cs="Times New Roman"/>
            <w:sz w:val="24"/>
            <w:szCs w:val="24"/>
            <w:rPrChange w:id="5" w:author="shekinsa@ecoteo.ru" w:date="2020-11-05T17:21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, номер помещения________</w:t>
        </w:r>
      </w:ins>
      <w:r>
        <w:rPr>
          <w:rFonts w:ascii="Times New Roman" w:hAnsi="Times New Roman" w:cs="Times New Roman"/>
          <w:sz w:val="24"/>
          <w:szCs w:val="24"/>
        </w:rPr>
        <w:t>. Помещение не используется</w:t>
      </w:r>
      <w:r w:rsidR="002956D0">
        <w:rPr>
          <w:rFonts w:ascii="Times New Roman" w:hAnsi="Times New Roman" w:cs="Times New Roman"/>
          <w:sz w:val="24"/>
          <w:szCs w:val="24"/>
        </w:rPr>
        <w:t xml:space="preserve"> с </w:t>
      </w:r>
      <w:r w:rsidR="00FB5697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, подтверждающие документы прилагаю.</w:t>
      </w:r>
    </w:p>
    <w:p w:rsidR="00FB5697" w:rsidRPr="00FB5697" w:rsidRDefault="009443EA" w:rsidP="002956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B5697">
        <w:rPr>
          <w:rFonts w:ascii="Times New Roman" w:hAnsi="Times New Roman" w:cs="Times New Roman"/>
          <w:sz w:val="16"/>
          <w:szCs w:val="16"/>
        </w:rPr>
        <w:t>(указать дату в формате ЧЧ.ММ.ГГГГ)</w:t>
      </w:r>
    </w:p>
    <w:p w:rsidR="002956D0" w:rsidRDefault="009443EA" w:rsidP="002956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провести проверку в отношении </w:t>
      </w:r>
      <w:r>
        <w:rPr>
          <w:rFonts w:ascii="Times New Roman" w:hAnsi="Times New Roman" w:cs="Times New Roman"/>
          <w:sz w:val="24"/>
          <w:szCs w:val="24"/>
        </w:rPr>
        <w:t>данного нежилого помещения</w:t>
      </w:r>
      <w:r w:rsidRPr="00F81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снять начисления </w:t>
      </w:r>
      <w:r w:rsidRPr="00D97F86">
        <w:rPr>
          <w:rFonts w:ascii="Times New Roman" w:hAnsi="Times New Roman" w:cs="Times New Roman"/>
          <w:sz w:val="24"/>
          <w:szCs w:val="24"/>
        </w:rPr>
        <w:t>за услугу по обращению с тверды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D97F86">
        <w:rPr>
          <w:rFonts w:ascii="Times New Roman" w:hAnsi="Times New Roman" w:cs="Times New Roman"/>
          <w:sz w:val="24"/>
          <w:szCs w:val="24"/>
        </w:rPr>
        <w:t>коммунальны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D97F86">
        <w:rPr>
          <w:rFonts w:ascii="Times New Roman" w:hAnsi="Times New Roman" w:cs="Times New Roman"/>
          <w:sz w:val="24"/>
          <w:szCs w:val="24"/>
        </w:rPr>
        <w:t xml:space="preserve"> отход</w:t>
      </w:r>
      <w:r>
        <w:rPr>
          <w:rFonts w:ascii="Times New Roman" w:hAnsi="Times New Roman" w:cs="Times New Roman"/>
          <w:sz w:val="24"/>
          <w:szCs w:val="24"/>
        </w:rPr>
        <w:t>ами</w:t>
      </w:r>
      <w:r w:rsidR="00F826B5">
        <w:rPr>
          <w:rFonts w:ascii="Times New Roman" w:hAnsi="Times New Roman" w:cs="Times New Roman"/>
          <w:sz w:val="24"/>
          <w:szCs w:val="24"/>
        </w:rPr>
        <w:t>.</w:t>
      </w:r>
    </w:p>
    <w:p w:rsidR="00F826B5" w:rsidRDefault="00F826B5" w:rsidP="002956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53CB" w:rsidRDefault="009443EA" w:rsidP="00F553C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199390</wp:posOffset>
                </wp:positionV>
                <wp:extent cx="190500" cy="180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5" style="width:15pt;height:14.25pt;margin-top:15.7pt;margin-left:8.2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59264" fillcolor="white" strokecolor="black" strokeweight="1pt"/>
            </w:pict>
          </mc:Fallback>
        </mc:AlternateContent>
      </w:r>
      <w:r w:rsidR="002956D0">
        <w:rPr>
          <w:rFonts w:ascii="Times New Roman" w:hAnsi="Times New Roman" w:cs="Times New Roman"/>
          <w:b/>
          <w:sz w:val="24"/>
          <w:szCs w:val="24"/>
        </w:rPr>
        <w:t>В качестве подтверждения факта неиспользования помещения прилагаю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553CB" w:rsidRDefault="009443EA" w:rsidP="00F553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Справка (акт) об отсутствии изменений показаний приборов учета (предоставляется из </w:t>
      </w:r>
    </w:p>
    <w:p w:rsidR="00F553CB" w:rsidRDefault="009443EA" w:rsidP="00F553C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172085</wp:posOffset>
                </wp:positionV>
                <wp:extent cx="190500" cy="1809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width:15pt;height:14.25pt;margin-top:13.55pt;margin-left:8.2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color="white" strokecolor="black" strokeweight="1pt"/>
            </w:pict>
          </mc:Fallback>
        </mc:AlternateContent>
      </w:r>
      <w:r w:rsidR="00FE46A6">
        <w:rPr>
          <w:rFonts w:ascii="Times New Roman" w:hAnsi="Times New Roman" w:cs="Times New Roman"/>
          <w:sz w:val="24"/>
          <w:szCs w:val="24"/>
        </w:rPr>
        <w:t xml:space="preserve">             ресурсоснабжающей </w:t>
      </w:r>
      <w:r>
        <w:rPr>
          <w:rFonts w:ascii="Times New Roman" w:hAnsi="Times New Roman" w:cs="Times New Roman"/>
          <w:sz w:val="24"/>
          <w:szCs w:val="24"/>
        </w:rPr>
        <w:t xml:space="preserve">или управляющей организации).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553CB" w:rsidRDefault="009443EA" w:rsidP="00F553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Справка, подтверждающая отсутствие ведения деятельности в помещении (предоставляется</w:t>
      </w:r>
      <w:r>
        <w:rPr>
          <w:rFonts w:ascii="Times New Roman" w:hAnsi="Times New Roman" w:cs="Times New Roman"/>
          <w:sz w:val="24"/>
          <w:szCs w:val="24"/>
        </w:rPr>
        <w:t xml:space="preserve"> управляющей организацией или администрацией муниципального образования)</w:t>
      </w:r>
      <w:r w:rsidR="00212E05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3CB" w:rsidRDefault="009443EA" w:rsidP="00F553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90500" cy="1809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width:15pt;height:14.25pt;margin-top:0.45pt;margin-left:9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3360" fillcolor="white" strokecolor="black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Иной документ____________________________________________________________</w:t>
      </w:r>
    </w:p>
    <w:p w:rsidR="007375DE" w:rsidRDefault="009443EA" w:rsidP="002956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           </w:t>
      </w:r>
    </w:p>
    <w:p w:rsidR="006146D7" w:rsidRDefault="009443EA" w:rsidP="002956D0">
      <w:pPr>
        <w:spacing w:line="24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90500" cy="1809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width:15pt;height:14.25pt;margin-top:0.25pt;margin-left:9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5408" fillcolor="window" strokecolor="black" strokeweight="1pt"/>
            </w:pict>
          </mc:Fallback>
        </mc:AlternateContent>
      </w:r>
      <w:r w:rsidR="007A6F7F">
        <w:rPr>
          <w:rFonts w:ascii="Times New Roman" w:hAnsi="Times New Roman" w:cs="Times New Roman"/>
          <w:sz w:val="24"/>
          <w:szCs w:val="24"/>
        </w:rPr>
        <w:t xml:space="preserve">         </w:t>
      </w:r>
      <w:r w:rsidR="00F553CB">
        <w:rPr>
          <w:rFonts w:ascii="Times New Roman" w:hAnsi="Times New Roman" w:cs="Times New Roman"/>
          <w:sz w:val="24"/>
          <w:szCs w:val="24"/>
        </w:rPr>
        <w:t>Прошу про</w:t>
      </w:r>
      <w:r w:rsidR="007A6F7F">
        <w:rPr>
          <w:rFonts w:ascii="Times New Roman" w:hAnsi="Times New Roman" w:cs="Times New Roman"/>
          <w:sz w:val="24"/>
          <w:szCs w:val="24"/>
        </w:rPr>
        <w:t>вести осмотр нежилого помещения</w:t>
      </w:r>
      <w:r w:rsidR="00F553CB">
        <w:rPr>
          <w:rFonts w:ascii="Times New Roman" w:hAnsi="Times New Roman" w:cs="Times New Roman"/>
          <w:sz w:val="24"/>
          <w:szCs w:val="24"/>
        </w:rPr>
        <w:t xml:space="preserve"> с целью установления </w:t>
      </w:r>
      <w:r w:rsidR="007A6F7F">
        <w:rPr>
          <w:rFonts w:ascii="Times New Roman" w:hAnsi="Times New Roman" w:cs="Times New Roman"/>
          <w:sz w:val="24"/>
          <w:szCs w:val="24"/>
        </w:rPr>
        <w:t xml:space="preserve">факта его неиспользования </w:t>
      </w:r>
      <w:r w:rsidR="007A6F7F" w:rsidRPr="002956D0">
        <w:rPr>
          <w:rFonts w:ascii="Times New Roman" w:hAnsi="Times New Roman" w:cs="Times New Roman"/>
          <w:b/>
          <w:sz w:val="24"/>
          <w:szCs w:val="24"/>
        </w:rPr>
        <w:t xml:space="preserve">(заполняется только в случае </w:t>
      </w:r>
      <w:r w:rsidR="007A6F7F" w:rsidRPr="002956D0">
        <w:rPr>
          <w:rFonts w:ascii="Times New Roman" w:hAnsi="Times New Roman" w:cs="Times New Roman"/>
          <w:b/>
          <w:sz w:val="24"/>
          <w:szCs w:val="24"/>
          <w:u w:val="single"/>
        </w:rPr>
        <w:t>невозможности</w:t>
      </w:r>
      <w:r w:rsidR="007A6F7F" w:rsidRPr="002956D0">
        <w:rPr>
          <w:rFonts w:ascii="Times New Roman" w:hAnsi="Times New Roman" w:cs="Times New Roman"/>
          <w:b/>
          <w:sz w:val="24"/>
          <w:szCs w:val="24"/>
        </w:rPr>
        <w:t xml:space="preserve"> предоставления вышеуказанных документов)</w:t>
      </w:r>
      <w:r w:rsidRPr="002956D0">
        <w:rPr>
          <w:rFonts w:ascii="Times New Roman" w:hAnsi="Times New Roman" w:cs="Times New Roman"/>
          <w:b/>
          <w:sz w:val="24"/>
          <w:szCs w:val="24"/>
        </w:rPr>
        <w:t>.</w:t>
      </w:r>
      <w:r w:rsidR="007375DE" w:rsidRPr="002956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6136" w:rsidRPr="00B86136" w:rsidRDefault="009443EA" w:rsidP="00B861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6136">
        <w:rPr>
          <w:rFonts w:ascii="Times New Roman" w:hAnsi="Times New Roman" w:cs="Times New Roman"/>
          <w:sz w:val="24"/>
          <w:szCs w:val="24"/>
        </w:rPr>
        <w:t>Уведомлен о том, что в случае начала использовании помещения/ведения деят</w:t>
      </w:r>
      <w:r w:rsidRPr="00B86136">
        <w:rPr>
          <w:rFonts w:ascii="Times New Roman" w:hAnsi="Times New Roman" w:cs="Times New Roman"/>
          <w:sz w:val="24"/>
          <w:szCs w:val="24"/>
        </w:rPr>
        <w:t>ельности обязан уведомить регионального оператора в течении трех рабочих дней, в противном случае ООО «</w:t>
      </w:r>
      <w:r w:rsidR="00E63836">
        <w:rPr>
          <w:rFonts w:ascii="Times New Roman" w:hAnsi="Times New Roman" w:cs="Times New Roman"/>
          <w:sz w:val="24"/>
          <w:szCs w:val="24"/>
        </w:rPr>
        <w:t>Компания «РИФЕЙ</w:t>
      </w:r>
      <w:r w:rsidRPr="00B86136">
        <w:rPr>
          <w:rFonts w:ascii="Times New Roman" w:hAnsi="Times New Roman" w:cs="Times New Roman"/>
          <w:sz w:val="24"/>
          <w:szCs w:val="24"/>
        </w:rPr>
        <w:t>» оставляет за собой право начисления платы за коммунальную услугу по обращению с твердыми коммунальными отходами с даты ранее снятых начи</w:t>
      </w:r>
      <w:r w:rsidRPr="00B86136">
        <w:rPr>
          <w:rFonts w:ascii="Times New Roman" w:hAnsi="Times New Roman" w:cs="Times New Roman"/>
          <w:sz w:val="24"/>
          <w:szCs w:val="24"/>
        </w:rPr>
        <w:t>слений;</w:t>
      </w:r>
    </w:p>
    <w:p w:rsidR="00B86136" w:rsidRPr="00B86136" w:rsidRDefault="009443EA" w:rsidP="00B861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136">
        <w:rPr>
          <w:rFonts w:ascii="Times New Roman" w:hAnsi="Times New Roman" w:cs="Times New Roman"/>
          <w:sz w:val="24"/>
          <w:szCs w:val="24"/>
        </w:rPr>
        <w:t xml:space="preserve">а также о том, что начисления по настоящему заявлению не будут производиться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срок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136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превышающий</w:t>
      </w:r>
      <w:r w:rsidRPr="00B86136">
        <w:rPr>
          <w:rFonts w:ascii="Times New Roman" w:hAnsi="Times New Roman" w:cs="Times New Roman"/>
          <w:sz w:val="24"/>
          <w:szCs w:val="24"/>
        </w:rPr>
        <w:t xml:space="preserve"> шести месяцев, по истечении 6 месяцев периода неиспользования нежилого помещения необходимо </w:t>
      </w:r>
      <w:r>
        <w:rPr>
          <w:rFonts w:ascii="Times New Roman" w:hAnsi="Times New Roman" w:cs="Times New Roman"/>
          <w:sz w:val="24"/>
          <w:szCs w:val="24"/>
        </w:rPr>
        <w:t>обратиться с новым</w:t>
      </w:r>
      <w:r w:rsidRPr="00B86136">
        <w:rPr>
          <w:rFonts w:ascii="Times New Roman" w:hAnsi="Times New Roman" w:cs="Times New Roman"/>
          <w:sz w:val="24"/>
          <w:szCs w:val="24"/>
        </w:rPr>
        <w:t xml:space="preserve"> заявление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86136">
        <w:rPr>
          <w:rFonts w:ascii="Times New Roman" w:hAnsi="Times New Roman" w:cs="Times New Roman"/>
          <w:sz w:val="24"/>
          <w:szCs w:val="24"/>
        </w:rPr>
        <w:t xml:space="preserve"> на последующие расчетные пе</w:t>
      </w:r>
      <w:r w:rsidRPr="00B86136">
        <w:rPr>
          <w:rFonts w:ascii="Times New Roman" w:hAnsi="Times New Roman" w:cs="Times New Roman"/>
          <w:sz w:val="24"/>
          <w:szCs w:val="24"/>
        </w:rPr>
        <w:t>риоды.</w:t>
      </w:r>
    </w:p>
    <w:p w:rsidR="00B86136" w:rsidRPr="00B86136" w:rsidRDefault="00B86136" w:rsidP="00B861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1693" w:rsidRDefault="009443EA" w:rsidP="005016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B24E6">
        <w:rPr>
          <w:rFonts w:ascii="Times New Roman" w:hAnsi="Times New Roman" w:cs="Times New Roman"/>
          <w:sz w:val="24"/>
          <w:szCs w:val="24"/>
        </w:rPr>
        <w:t xml:space="preserve">          В случае </w:t>
      </w:r>
      <w:r>
        <w:rPr>
          <w:rFonts w:ascii="Times New Roman" w:hAnsi="Times New Roman" w:cs="Times New Roman"/>
          <w:sz w:val="24"/>
          <w:szCs w:val="24"/>
        </w:rPr>
        <w:t>принятия положительного решения</w:t>
      </w:r>
      <w:r w:rsidRPr="009B24E6">
        <w:rPr>
          <w:rFonts w:ascii="Times New Roman" w:hAnsi="Times New Roman" w:cs="Times New Roman"/>
          <w:sz w:val="24"/>
          <w:szCs w:val="24"/>
        </w:rPr>
        <w:t xml:space="preserve"> по данному заявлению, предоставление письменного ответа не требуется. </w:t>
      </w:r>
      <w:r w:rsidR="007A6F7F">
        <w:rPr>
          <w:rFonts w:ascii="Times New Roman" w:hAnsi="Times New Roman" w:cs="Times New Roman"/>
          <w:sz w:val="24"/>
          <w:szCs w:val="24"/>
        </w:rPr>
        <w:t>______________</w:t>
      </w:r>
    </w:p>
    <w:p w:rsidR="00A63A6E" w:rsidRPr="002956D0" w:rsidRDefault="009443EA" w:rsidP="00A63A6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</w:p>
    <w:p w:rsidR="00A63A6E" w:rsidRDefault="009443EA" w:rsidP="00A63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165C0">
        <w:rPr>
          <w:rFonts w:ascii="Times New Roman" w:hAnsi="Times New Roman" w:cs="Times New Roman"/>
          <w:sz w:val="24"/>
          <w:szCs w:val="24"/>
        </w:rPr>
        <w:t xml:space="preserve">     </w:t>
      </w:r>
      <w:r w:rsidR="002B53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7A6F7F">
        <w:rPr>
          <w:rFonts w:ascii="Times New Roman" w:hAnsi="Times New Roman" w:cs="Times New Roman"/>
          <w:sz w:val="24"/>
          <w:szCs w:val="24"/>
        </w:rPr>
        <w:t xml:space="preserve">  </w:t>
      </w:r>
      <w:r w:rsidRPr="007165C0"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5C0">
        <w:rPr>
          <w:rFonts w:ascii="Times New Roman" w:hAnsi="Times New Roman" w:cs="Times New Roman"/>
          <w:sz w:val="24"/>
          <w:szCs w:val="24"/>
        </w:rPr>
        <w:t>_________________</w:t>
      </w:r>
    </w:p>
    <w:p w:rsidR="006D7B52" w:rsidRDefault="006D7B52" w:rsidP="00A63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B52" w:rsidRDefault="009443EA" w:rsidP="006D7B52">
      <w:pPr>
        <w:spacing w:after="0" w:line="240" w:lineRule="auto"/>
        <w:ind w:left="708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</w:t>
      </w:r>
    </w:p>
    <w:p w:rsidR="00501693" w:rsidRPr="007165C0" w:rsidRDefault="009443EA" w:rsidP="00A63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01693" w:rsidRPr="007165C0" w:rsidSect="006146D7">
      <w:footerReference w:type="even" r:id="rId7"/>
      <w:footerReference w:type="default" r:id="rId8"/>
      <w:footerReference w:type="first" r:id="rId9"/>
      <w:pgSz w:w="11906" w:h="16838"/>
      <w:pgMar w:top="568" w:right="566" w:bottom="56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3EA" w:rsidRDefault="009443EA">
      <w:pPr>
        <w:spacing w:after="0" w:line="240" w:lineRule="auto"/>
      </w:pPr>
      <w:r>
        <w:separator/>
      </w:r>
    </w:p>
  </w:endnote>
  <w:endnote w:type="continuationSeparator" w:id="0">
    <w:p w:rsidR="009443EA" w:rsidRDefault="0094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2FA" w:rsidRDefault="009443E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alt="Watermark_2802" style="position:absolute;margin-left:124.3pt;margin-top:0;width:175.5pt;height:9.75pt;z-index:251658240;mso-position-horizontal:right">
          <v:imagedata r:id="rId1" o:title=""/>
          <v:textpath style="v-text-align:right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2FA" w:rsidRDefault="009443E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alt="Watermark_2802" style="position:absolute;margin-left:124.3pt;margin-top:0;width:175.5pt;height:9.75pt;z-index:251660288;mso-position-horizontal:right">
          <v:imagedata r:id="rId1" o:title=""/>
          <v:textpath style="v-text-align:right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2FA" w:rsidRDefault="009443E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Watermark_2802" style="position:absolute;margin-left:124.3pt;margin-top:0;width:175.5pt;height:9.75pt;z-index:251659264;mso-position-horizontal:right">
          <v:imagedata r:id="rId1" o:title=""/>
          <v:textpath style="v-text-align:righ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3EA" w:rsidRDefault="009443EA">
      <w:pPr>
        <w:spacing w:after="0" w:line="240" w:lineRule="auto"/>
      </w:pPr>
      <w:r>
        <w:separator/>
      </w:r>
    </w:p>
  </w:footnote>
  <w:footnote w:type="continuationSeparator" w:id="0">
    <w:p w:rsidR="009443EA" w:rsidRDefault="009443E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kinsa@ecoteo.ru">
    <w15:presenceInfo w15:providerId="None" w15:userId="shekinsa@ecoteo.r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E6"/>
    <w:rsid w:val="00002A58"/>
    <w:rsid w:val="001408DB"/>
    <w:rsid w:val="00166C1D"/>
    <w:rsid w:val="001F623D"/>
    <w:rsid w:val="00212E05"/>
    <w:rsid w:val="002956D0"/>
    <w:rsid w:val="002B5376"/>
    <w:rsid w:val="004524DD"/>
    <w:rsid w:val="00455F6A"/>
    <w:rsid w:val="004942FA"/>
    <w:rsid w:val="004F2BB5"/>
    <w:rsid w:val="00501693"/>
    <w:rsid w:val="006146D7"/>
    <w:rsid w:val="006D7B52"/>
    <w:rsid w:val="007165C0"/>
    <w:rsid w:val="00731298"/>
    <w:rsid w:val="007375DE"/>
    <w:rsid w:val="007A6F7F"/>
    <w:rsid w:val="007C33A7"/>
    <w:rsid w:val="009443EA"/>
    <w:rsid w:val="009B24E6"/>
    <w:rsid w:val="00A63A6E"/>
    <w:rsid w:val="00AB3EB1"/>
    <w:rsid w:val="00B01C67"/>
    <w:rsid w:val="00B152CE"/>
    <w:rsid w:val="00B33984"/>
    <w:rsid w:val="00B86136"/>
    <w:rsid w:val="00BF5151"/>
    <w:rsid w:val="00C52EC7"/>
    <w:rsid w:val="00D9144B"/>
    <w:rsid w:val="00D97F86"/>
    <w:rsid w:val="00E63836"/>
    <w:rsid w:val="00EA660C"/>
    <w:rsid w:val="00F505E6"/>
    <w:rsid w:val="00F553CB"/>
    <w:rsid w:val="00F74C8D"/>
    <w:rsid w:val="00F811F4"/>
    <w:rsid w:val="00F826B5"/>
    <w:rsid w:val="00F93319"/>
    <w:rsid w:val="00FB5697"/>
    <w:rsid w:val="00FE46A6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5:chartTrackingRefBased/>
  <w15:docId w15:val="{4DFC3695-ECF0-4E16-A450-CEB9E3B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505E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505E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505E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505E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505E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50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5E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02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39"/>
    <w:rsid w:val="00A6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3DFE7-D2E4-4D75-968D-83E0C719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Бланков Алексей Владимирович</cp:lastModifiedBy>
  <cp:revision>2</cp:revision>
  <cp:lastPrinted>2020-07-31T05:07:00Z</cp:lastPrinted>
  <dcterms:created xsi:type="dcterms:W3CDTF">2020-11-11T11:20:00Z</dcterms:created>
  <dcterms:modified xsi:type="dcterms:W3CDTF">2020-11-11T11:20:00Z</dcterms:modified>
</cp:coreProperties>
</file>